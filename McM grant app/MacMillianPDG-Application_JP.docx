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C9C30C" w14:textId="77777777" w:rsidR="000F7419" w:rsidRPr="0047561B" w:rsidRDefault="00CA66A9" w:rsidP="00E96EC0">
      <w:pPr>
        <w:jc w:val="center"/>
        <w:outlineLvl w:val="0"/>
        <w:rPr>
          <w:b/>
          <w:bCs/>
          <w:color w:val="1F4E79" w:themeColor="accent1" w:themeShade="80"/>
          <w:spacing w:val="30"/>
          <w:w w:val="105"/>
          <w:sz w:val="26"/>
          <w:szCs w:val="26"/>
        </w:rPr>
      </w:pPr>
      <w:r w:rsidRPr="0047561B">
        <w:rPr>
          <w:b/>
          <w:bCs/>
          <w:color w:val="1F4E79" w:themeColor="accent1" w:themeShade="80"/>
          <w:spacing w:val="30"/>
          <w:w w:val="105"/>
          <w:sz w:val="26"/>
          <w:szCs w:val="26"/>
        </w:rPr>
        <w:t>Macmillan Center Pre-Dissertation Grant</w:t>
      </w:r>
    </w:p>
    <w:p w14:paraId="264C55DD" w14:textId="46F685C3" w:rsidR="00CA66A9" w:rsidRPr="00CA66A9" w:rsidRDefault="0047561B" w:rsidP="00E96EC0">
      <w:pPr>
        <w:jc w:val="center"/>
        <w:outlineLvl w:val="0"/>
        <w:rPr>
          <w:b/>
          <w:smallCaps/>
          <w:sz w:val="32"/>
        </w:rPr>
      </w:pPr>
      <w:commentRangeStart w:id="0"/>
      <w:r w:rsidRPr="0047561B">
        <w:rPr>
          <w:b/>
          <w:smallCaps/>
          <w:sz w:val="32"/>
        </w:rPr>
        <w:t>a</w:t>
      </w:r>
      <w:r w:rsidR="00CA66A9" w:rsidRPr="0047561B">
        <w:rPr>
          <w:b/>
          <w:smallCaps/>
          <w:sz w:val="32"/>
        </w:rPr>
        <w:t>pplication</w:t>
      </w:r>
      <w:commentRangeEnd w:id="0"/>
      <w:r w:rsidR="000F7419">
        <w:rPr>
          <w:rStyle w:val="CommentReference"/>
        </w:rPr>
        <w:commentReference w:id="0"/>
      </w:r>
    </w:p>
    <w:p w14:paraId="5986C318" w14:textId="77777777" w:rsidR="00CA66A9" w:rsidRDefault="00CA66A9" w:rsidP="00E96EC0">
      <w:pPr>
        <w:jc w:val="center"/>
        <w:outlineLvl w:val="0"/>
        <w:rPr>
          <w:i/>
        </w:rPr>
      </w:pPr>
      <w:r w:rsidRPr="00CA66A9">
        <w:rPr>
          <w:i/>
        </w:rPr>
        <w:t>Josh Phillips</w:t>
      </w:r>
    </w:p>
    <w:p w14:paraId="29040B25" w14:textId="77777777" w:rsidR="00CA66A9" w:rsidRDefault="00CA66A9" w:rsidP="00CA66A9"/>
    <w:p w14:paraId="1B2C5D9D" w14:textId="77777777" w:rsidR="00CA66A9" w:rsidRPr="0047561B" w:rsidRDefault="00CA66A9" w:rsidP="00E96EC0">
      <w:pPr>
        <w:jc w:val="center"/>
        <w:outlineLvl w:val="0"/>
        <w:rPr>
          <w:b/>
          <w:smallCaps/>
          <w:color w:val="1F4E79" w:themeColor="accent1" w:themeShade="80"/>
          <w:sz w:val="28"/>
        </w:rPr>
      </w:pPr>
      <w:r w:rsidRPr="0047561B">
        <w:rPr>
          <w:b/>
          <w:smallCaps/>
          <w:color w:val="1F4E79" w:themeColor="accent1" w:themeShade="80"/>
          <w:sz w:val="28"/>
        </w:rPr>
        <w:t xml:space="preserve">Exploring Australian </w:t>
      </w:r>
      <w:commentRangeStart w:id="1"/>
      <w:r w:rsidRPr="0047561B">
        <w:rPr>
          <w:b/>
          <w:smallCaps/>
          <w:color w:val="1F4E79" w:themeColor="accent1" w:themeShade="80"/>
          <w:sz w:val="28"/>
        </w:rPr>
        <w:t>Kriol</w:t>
      </w:r>
      <w:commentRangeEnd w:id="1"/>
      <w:r w:rsidR="00DD7A23">
        <w:rPr>
          <w:rStyle w:val="CommentReference"/>
        </w:rPr>
        <w:commentReference w:id="1"/>
      </w:r>
    </w:p>
    <w:p w14:paraId="10101B57" w14:textId="77777777" w:rsidR="00CA66A9" w:rsidRDefault="00CA66A9" w:rsidP="00CA66A9"/>
    <w:p w14:paraId="54F5A123" w14:textId="6C98C956" w:rsidR="00CA66A9" w:rsidRDefault="00CA66A9" w:rsidP="00855128">
      <w:pPr>
        <w:spacing w:line="264" w:lineRule="auto"/>
        <w:rPr>
          <w:ins w:id="2" w:author="Phillips, Joshua" w:date="2016-02-21T18:17:00Z"/>
        </w:rPr>
        <w:pPrChange w:id="3" w:author="Phillips, Joshua" w:date="2016-02-22T21:55:00Z">
          <w:pPr>
            <w:spacing w:line="276" w:lineRule="auto"/>
          </w:pPr>
        </w:pPrChange>
      </w:pPr>
      <w:r>
        <w:t>Creole languages have been subject to significant interest by linguists</w:t>
      </w:r>
      <w:del w:id="4" w:author="Phillips, Joshua" w:date="2016-02-22T21:40:00Z">
        <w:r w:rsidDel="00E96EC0">
          <w:delText xml:space="preserve"> in terms </w:delText>
        </w:r>
      </w:del>
      <w:ins w:id="5" w:author="Phillips, Joshua" w:date="2016-02-22T21:40:00Z">
        <w:r w:rsidR="00E96EC0">
          <w:t xml:space="preserve"> on account </w:t>
        </w:r>
      </w:ins>
      <w:r>
        <w:t>of their unique status as lenses into rapid, observable linguistic and social innovation in new communities that are borne of intergroup contact: particularly in the form of a colonizing force and multiple, subjugated communities.</w:t>
      </w:r>
    </w:p>
    <w:p w14:paraId="040D8F9F" w14:textId="77777777" w:rsidR="00765044" w:rsidRDefault="00765044" w:rsidP="00855128">
      <w:pPr>
        <w:spacing w:line="264" w:lineRule="auto"/>
        <w:rPr>
          <w:ins w:id="6" w:author="Phillips, Joshua" w:date="2016-02-21T18:17:00Z"/>
        </w:rPr>
        <w:pPrChange w:id="7" w:author="Phillips, Joshua" w:date="2016-02-22T21:55:00Z">
          <w:pPr>
            <w:spacing w:line="276" w:lineRule="auto"/>
          </w:pPr>
        </w:pPrChange>
      </w:pPr>
    </w:p>
    <w:p w14:paraId="5E572DDE" w14:textId="3A879E74" w:rsidR="00765044" w:rsidRPr="00765044" w:rsidDel="000E2CA0" w:rsidRDefault="00765044" w:rsidP="00855128">
      <w:pPr>
        <w:spacing w:line="264" w:lineRule="auto"/>
        <w:rPr>
          <w:del w:id="8" w:author="Phillips, Joshua" w:date="2016-02-22T10:32:00Z"/>
          <w:b/>
          <w:u w:val="single"/>
          <w:rPrChange w:id="9" w:author="Phillips, Joshua" w:date="2016-02-21T18:17:00Z">
            <w:rPr>
              <w:del w:id="10" w:author="Phillips, Joshua" w:date="2016-02-22T10:32:00Z"/>
            </w:rPr>
          </w:rPrChange>
        </w:rPr>
        <w:pPrChange w:id="11" w:author="Phillips, Joshua" w:date="2016-02-22T21:55:00Z">
          <w:pPr>
            <w:spacing w:line="276" w:lineRule="auto"/>
          </w:pPr>
        </w:pPrChange>
      </w:pPr>
    </w:p>
    <w:p w14:paraId="72D1B436" w14:textId="7FD68CFF" w:rsidR="001706C9" w:rsidDel="000E2CA0" w:rsidRDefault="001706C9" w:rsidP="00855128">
      <w:pPr>
        <w:spacing w:line="264" w:lineRule="auto"/>
        <w:rPr>
          <w:del w:id="12" w:author="Phillips, Joshua" w:date="2016-02-22T10:32:00Z"/>
        </w:rPr>
        <w:pPrChange w:id="13" w:author="Phillips, Joshua" w:date="2016-02-22T21:55:00Z">
          <w:pPr>
            <w:spacing w:line="276" w:lineRule="auto"/>
          </w:pPr>
        </w:pPrChange>
      </w:pPr>
    </w:p>
    <w:p w14:paraId="6EF12D3D" w14:textId="1C4B8764" w:rsidR="00AD0B6B" w:rsidRDefault="001706C9" w:rsidP="00855128">
      <w:pPr>
        <w:spacing w:line="264" w:lineRule="auto"/>
        <w:pPrChange w:id="14" w:author="Phillips, Joshua" w:date="2016-02-22T21:55:00Z">
          <w:pPr>
            <w:spacing w:line="276" w:lineRule="auto"/>
          </w:pPr>
        </w:pPrChange>
      </w:pPr>
      <w:r>
        <w:t xml:space="preserve">The </w:t>
      </w:r>
      <w:commentRangeStart w:id="15"/>
      <w:r>
        <w:t xml:space="preserve">purpose of this application is to seek support for </w:t>
      </w:r>
      <w:del w:id="16" w:author="Phillips, Joshua" w:date="2016-02-21T18:04:00Z">
        <w:r w:rsidDel="00960520">
          <w:delText xml:space="preserve">continued </w:delText>
        </w:r>
      </w:del>
      <w:ins w:id="17" w:author="Phillips, Joshua" w:date="2016-02-21T18:04:00Z">
        <w:r w:rsidR="00960520">
          <w:t xml:space="preserve">continuing my </w:t>
        </w:r>
      </w:ins>
      <w:del w:id="18" w:author="Phillips, Joshua" w:date="2016-02-21T18:04:00Z">
        <w:r w:rsidDel="00960520">
          <w:delText xml:space="preserve">inquiry </w:delText>
        </w:r>
      </w:del>
      <w:ins w:id="19" w:author="Phillips, Joshua" w:date="2016-02-21T18:04:00Z">
        <w:r w:rsidR="00960520">
          <w:t xml:space="preserve">work </w:t>
        </w:r>
      </w:ins>
      <w:del w:id="20" w:author="Phillips, Joshua" w:date="2016-02-21T18:04:00Z">
        <w:r w:rsidDel="00960520">
          <w:delText xml:space="preserve">into </w:delText>
        </w:r>
      </w:del>
      <w:ins w:id="21" w:author="Phillips, Joshua" w:date="2016-02-21T18:04:00Z">
        <w:r w:rsidR="00960520">
          <w:t xml:space="preserve">researching </w:t>
        </w:r>
      </w:ins>
      <w:del w:id="22" w:author="Phillips, Joshua" w:date="2016-02-21T18:05:00Z">
        <w:r w:rsidDel="00960520">
          <w:delText xml:space="preserve">formal </w:delText>
        </w:r>
      </w:del>
      <w:ins w:id="23" w:author="Phillips, Joshua" w:date="2016-02-21T18:05:00Z">
        <w:r w:rsidR="00960520">
          <w:t xml:space="preserve">linguistic </w:t>
        </w:r>
      </w:ins>
      <w:r>
        <w:t xml:space="preserve">properties and speaker variation </w:t>
      </w:r>
      <w:commentRangeEnd w:id="15"/>
      <w:r w:rsidR="000F7419">
        <w:rPr>
          <w:rStyle w:val="CommentReference"/>
        </w:rPr>
        <w:commentReference w:id="15"/>
      </w:r>
      <w:r>
        <w:t>in</w:t>
      </w:r>
      <w:ins w:id="24" w:author="Phillips, Joshua" w:date="2016-02-21T18:04:00Z">
        <w:r w:rsidR="00B70809">
          <w:t xml:space="preserve"> Australian Kriol,</w:t>
        </w:r>
      </w:ins>
      <w:r>
        <w:t xml:space="preserve"> a radically under-documented creole language spoken multiple communities across northern Australia</w:t>
      </w:r>
      <w:del w:id="25" w:author="Claire Bowern" w:date="2016-02-19T22:12:00Z">
        <w:r w:rsidDel="000F7419">
          <w:delText xml:space="preserve"> (albeit a language that is attracting an increasing amount of academic interest)</w:delText>
        </w:r>
      </w:del>
      <w:r>
        <w:t>.</w:t>
      </w:r>
      <w:r w:rsidR="00E45C20">
        <w:t xml:space="preserve"> This language, spoken by approximately 30,000 people</w:t>
      </w:r>
      <w:del w:id="26" w:author="Claire Bowern" w:date="2016-02-19T22:12:00Z">
        <w:r w:rsidR="00E45C20" w:rsidDel="000F7419">
          <w:delText xml:space="preserve"> on some estimates</w:delText>
        </w:r>
      </w:del>
      <w:r w:rsidR="00E45C20">
        <w:t>, emerged in the context of the violent dispossession of Aboriginal tribes during early-twentieth century frontier expansion in Northern Australia.</w:t>
      </w:r>
      <w:r>
        <w:t xml:space="preserve"> On-ground research and collection of primary data is essential for advancing and nuancing </w:t>
      </w:r>
      <w:r w:rsidR="00AD0B6B">
        <w:t>linguistic work for Kriol</w:t>
      </w:r>
      <w:commentRangeStart w:id="27"/>
      <w:del w:id="28" w:author="Phillips, Joshua" w:date="2016-02-21T18:06:00Z">
        <w:r w:rsidR="00AD0B6B" w:rsidDel="00960520">
          <w:delText xml:space="preserve">: </w:delText>
        </w:r>
      </w:del>
      <w:ins w:id="29" w:author="Phillips, Joshua" w:date="2016-02-21T18:06:00Z">
        <w:r w:rsidR="00960520">
          <w:t xml:space="preserve">. </w:t>
        </w:r>
      </w:ins>
      <w:del w:id="30" w:author="Phillips, Joshua" w:date="2016-02-21T18:06:00Z">
        <w:r w:rsidR="00AD0B6B" w:rsidDel="00960520">
          <w:delText xml:space="preserve">as </w:delText>
        </w:r>
      </w:del>
      <w:ins w:id="31" w:author="Phillips, Joshua" w:date="2016-02-22T21:07:00Z">
        <w:r w:rsidR="00045663">
          <w:t xml:space="preserve">My proposed </w:t>
        </w:r>
      </w:ins>
      <w:del w:id="32" w:author="Phillips, Joshua" w:date="2016-02-22T21:07:00Z">
        <w:r w:rsidR="00AD0B6B" w:rsidDel="00045663">
          <w:delText xml:space="preserve">such, the </w:delText>
        </w:r>
      </w:del>
      <w:ins w:id="33" w:author="Phillips, Joshua" w:date="2016-02-21T18:07:00Z">
        <w:r w:rsidR="00960520">
          <w:t xml:space="preserve">fieldwork </w:t>
        </w:r>
      </w:ins>
      <w:del w:id="34" w:author="Phillips, Joshua" w:date="2016-02-22T21:07:00Z">
        <w:r w:rsidR="00AD0B6B" w:rsidDel="00045663">
          <w:delText>proposed</w:delText>
        </w:r>
      </w:del>
      <w:del w:id="35" w:author="Phillips, Joshua" w:date="2016-02-21T18:07:00Z">
        <w:r w:rsidR="00AD0B6B" w:rsidDel="00960520">
          <w:delText xml:space="preserve"> </w:delText>
        </w:r>
      </w:del>
      <w:del w:id="36" w:author="Phillips, Joshua" w:date="2016-02-21T18:06:00Z">
        <w:r w:rsidR="009F252E" w:rsidDel="00960520">
          <w:delText>fieldwork</w:delText>
        </w:r>
        <w:r w:rsidR="004A483E" w:rsidDel="00960520">
          <w:delText xml:space="preserve"> </w:delText>
        </w:r>
      </w:del>
      <w:del w:id="37" w:author="Phillips, Joshua" w:date="2016-02-21T18:07:00Z">
        <w:r w:rsidR="004A483E" w:rsidDel="00960520">
          <w:delText xml:space="preserve">to be undertaken in </w:delText>
        </w:r>
      </w:del>
      <w:ins w:id="38" w:author="Phillips, Joshua" w:date="2016-02-21T18:07:00Z">
        <w:r w:rsidR="00960520">
          <w:t xml:space="preserve">for </w:t>
        </w:r>
      </w:ins>
      <w:ins w:id="39" w:author="Phillips, Joshua" w:date="2016-02-21T18:05:00Z">
        <w:r w:rsidR="00960520">
          <w:t>June</w:t>
        </w:r>
        <w:r w:rsidR="006264DA">
          <w:t xml:space="preserve"> and </w:t>
        </w:r>
      </w:ins>
      <w:r w:rsidR="004A483E">
        <w:t>July</w:t>
      </w:r>
      <w:del w:id="40" w:author="Phillips, Joshua" w:date="2016-02-21T18:05:00Z">
        <w:r w:rsidR="004A483E" w:rsidDel="00960520">
          <w:delText>/August</w:delText>
        </w:r>
      </w:del>
      <w:r w:rsidR="004A483E">
        <w:t xml:space="preserve"> of this year</w:t>
      </w:r>
      <w:r w:rsidR="00983DD7">
        <w:t xml:space="preserve"> </w:t>
      </w:r>
      <w:del w:id="41" w:author="Phillips, Joshua" w:date="2016-02-22T21:07:00Z">
        <w:r w:rsidR="00983DD7" w:rsidDel="00045663">
          <w:delText xml:space="preserve">will be </w:delText>
        </w:r>
      </w:del>
      <w:commentRangeStart w:id="42"/>
      <w:del w:id="43" w:author="Phillips, Joshua" w:date="2016-02-21T18:06:00Z">
        <w:r w:rsidR="00983DD7" w:rsidDel="00960520">
          <w:delText xml:space="preserve">primordial </w:delText>
        </w:r>
        <w:commentRangeEnd w:id="42"/>
        <w:r w:rsidR="000F7419" w:rsidDel="00960520">
          <w:rPr>
            <w:rStyle w:val="CommentReference"/>
          </w:rPr>
          <w:commentReference w:id="42"/>
        </w:r>
        <w:r w:rsidR="00983DD7" w:rsidDel="00960520">
          <w:delText xml:space="preserve">in </w:delText>
        </w:r>
      </w:del>
      <w:ins w:id="44" w:author="Phillips, Joshua" w:date="2016-02-22T21:07:00Z">
        <w:r w:rsidR="00045663">
          <w:t xml:space="preserve">is </w:t>
        </w:r>
      </w:ins>
      <w:ins w:id="45" w:author="Phillips, Joshua" w:date="2016-02-21T18:07:00Z">
        <w:r w:rsidR="00960520">
          <w:t>as a pilot study;</w:t>
        </w:r>
      </w:ins>
      <w:ins w:id="46" w:author="Phillips, Joshua" w:date="2016-02-22T21:07:00Z">
        <w:r w:rsidR="00045663">
          <w:t xml:space="preserve"> one that will be used to</w:t>
        </w:r>
      </w:ins>
      <w:ins w:id="47" w:author="Phillips, Joshua" w:date="2016-02-21T18:07:00Z">
        <w:r w:rsidR="00960520">
          <w:t xml:space="preserve"> </w:t>
        </w:r>
      </w:ins>
      <w:commentRangeEnd w:id="27"/>
      <w:ins w:id="48" w:author="Phillips, Joshua" w:date="2016-02-22T10:28:00Z">
        <w:r w:rsidR="006D5ECB">
          <w:rPr>
            <w:rStyle w:val="CommentReference"/>
          </w:rPr>
          <w:commentReference w:id="27"/>
        </w:r>
      </w:ins>
      <w:r w:rsidR="00983DD7">
        <w:t>assess</w:t>
      </w:r>
      <w:del w:id="49" w:author="Phillips, Joshua" w:date="2016-02-21T18:06:00Z">
        <w:r w:rsidR="00983DD7" w:rsidDel="00960520">
          <w:delText>ing</w:delText>
        </w:r>
      </w:del>
      <w:r w:rsidR="00983DD7">
        <w:t xml:space="preserve"> the feasibility of </w:t>
      </w:r>
      <w:r w:rsidR="009F252E">
        <w:t>continuing research in this domain, notably in compiling a dissertation consisting of theoretically-informed descriptive work on Kriol.</w:t>
      </w:r>
      <w:del w:id="50" w:author="Phillips, Joshua" w:date="2016-02-22T10:28:00Z">
        <w:r w:rsidR="009F252E" w:rsidDel="006D5ECB">
          <w:delText xml:space="preserve"> </w:delText>
        </w:r>
        <w:commentRangeStart w:id="51"/>
        <w:r w:rsidR="009F252E" w:rsidDel="006D5ECB">
          <w:delText>Incidentally, t</w:delText>
        </w:r>
      </w:del>
      <w:ins w:id="52" w:author="Phillips, Joshua" w:date="2016-02-22T10:28:00Z">
        <w:r w:rsidR="006D5ECB">
          <w:t xml:space="preserve"> T</w:t>
        </w:r>
      </w:ins>
      <w:r w:rsidR="009F252E">
        <w:t xml:space="preserve">his work </w:t>
      </w:r>
      <w:del w:id="53" w:author="Phillips, Joshua" w:date="2016-02-21T18:07:00Z">
        <w:r w:rsidR="009F252E" w:rsidDel="00960520">
          <w:delText xml:space="preserve">will </w:delText>
        </w:r>
      </w:del>
      <w:r w:rsidR="009F252E">
        <w:t xml:space="preserve">also </w:t>
      </w:r>
      <w:del w:id="54" w:author="Phillips, Joshua" w:date="2016-02-21T18:07:00Z">
        <w:r w:rsidR="009F252E" w:rsidDel="00960520">
          <w:delText xml:space="preserve">be crucial </w:delText>
        </w:r>
      </w:del>
      <w:ins w:id="55" w:author="Phillips, Joshua" w:date="2016-02-21T18:07:00Z">
        <w:r w:rsidR="00960520">
          <w:t xml:space="preserve">represents </w:t>
        </w:r>
      </w:ins>
      <w:ins w:id="56" w:author="Phillips, Joshua" w:date="2016-02-21T18:08:00Z">
        <w:r w:rsidR="00960520">
          <w:t xml:space="preserve">the initial research which will be treated as preparation for </w:t>
        </w:r>
      </w:ins>
      <w:del w:id="57" w:author="Phillips, Joshua" w:date="2016-02-21T18:08:00Z">
        <w:r w:rsidR="009F252E" w:rsidDel="00960520">
          <w:delText>in application for an NSF grant (i</w:delText>
        </w:r>
      </w:del>
      <w:ins w:id="58" w:author="Phillips, Joshua" w:date="2016-02-21T18:08:00Z">
        <w:r w:rsidR="00960520">
          <w:t>future grants and funding (e.g. NSF, DDRIG)</w:t>
        </w:r>
      </w:ins>
      <w:del w:id="59" w:author="Phillips, Joshua" w:date="2016-02-21T18:09:00Z">
        <w:r w:rsidR="009F252E" w:rsidDel="00960520">
          <w:delText xml:space="preserve">.e. Doctoral Dissertation </w:delText>
        </w:r>
        <w:commentRangeEnd w:id="51"/>
        <w:r w:rsidR="00DD7A23" w:rsidDel="00960520">
          <w:rPr>
            <w:rStyle w:val="CommentReference"/>
          </w:rPr>
          <w:commentReference w:id="51"/>
        </w:r>
        <w:r w:rsidR="009F252E" w:rsidDel="00960520">
          <w:delText xml:space="preserve">Research Improvement grant) to continue research on </w:delText>
        </w:r>
        <w:commentRangeStart w:id="60"/>
        <w:r w:rsidR="009F252E" w:rsidDel="00960520">
          <w:delText xml:space="preserve">the Australian language ecology </w:delText>
        </w:r>
        <w:commentRangeEnd w:id="60"/>
        <w:r w:rsidR="000F7419" w:rsidDel="00960520">
          <w:rPr>
            <w:rStyle w:val="CommentReference"/>
          </w:rPr>
          <w:commentReference w:id="60"/>
        </w:r>
        <w:r w:rsidR="009F252E" w:rsidDel="00960520">
          <w:delText>into the upper years of the doctoral program</w:delText>
        </w:r>
      </w:del>
      <w:ins w:id="61" w:author="Phillips, Joshua" w:date="2016-02-21T18:09:00Z">
        <w:r w:rsidR="00960520">
          <w:t xml:space="preserve"> in support of dissertation work on </w:t>
        </w:r>
      </w:ins>
      <w:ins w:id="62" w:author="Phillips, Joshua" w:date="2016-02-21T18:10:00Z">
        <w:r w:rsidR="00960520">
          <w:t>indigenous language description and analysis</w:t>
        </w:r>
      </w:ins>
      <w:r w:rsidR="009F252E">
        <w:t>.</w:t>
      </w:r>
    </w:p>
    <w:p w14:paraId="472C283C" w14:textId="77777777" w:rsidR="001403E0" w:rsidRDefault="001403E0" w:rsidP="00855128">
      <w:pPr>
        <w:spacing w:line="264" w:lineRule="auto"/>
        <w:pPrChange w:id="63" w:author="Phillips, Joshua" w:date="2016-02-22T21:55:00Z">
          <w:pPr>
            <w:spacing w:line="276" w:lineRule="auto"/>
          </w:pPr>
        </w:pPrChange>
      </w:pPr>
    </w:p>
    <w:p w14:paraId="04105CB8" w14:textId="796C42D3" w:rsidR="001403E0" w:rsidRDefault="00EE138C" w:rsidP="00855128">
      <w:pPr>
        <w:spacing w:line="264" w:lineRule="auto"/>
        <w:pPrChange w:id="64" w:author="Phillips, Joshua" w:date="2016-02-22T21:55:00Z">
          <w:pPr>
            <w:spacing w:line="276" w:lineRule="auto"/>
          </w:pPr>
        </w:pPrChange>
      </w:pPr>
      <w:r>
        <w:t>The research that I have conducted on this language so far, at both an undergraduate and graduate level</w:t>
      </w:r>
      <w:ins w:id="65" w:author="Claire Bowern" w:date="2016-02-19T22:20:00Z">
        <w:r w:rsidR="000F7419">
          <w:t>,</w:t>
        </w:r>
      </w:ins>
      <w:r>
        <w:t xml:space="preserve"> makes use of a text corpus drawn primarily from a Kriol translation of the Bible and picture books</w:t>
      </w:r>
      <w:del w:id="66" w:author="Phillips, Joshua" w:date="2016-02-21T18:10:00Z">
        <w:r w:rsidR="007523A3" w:rsidDel="00960520">
          <w:delText xml:space="preserve">. </w:delText>
        </w:r>
      </w:del>
      <w:ins w:id="67" w:author="Phillips, Joshua" w:date="2016-02-21T18:10:00Z">
        <w:r w:rsidR="00960520">
          <w:t>.</w:t>
        </w:r>
      </w:ins>
      <w:ins w:id="68" w:author="Phillips, Joshua" w:date="2016-02-22T20:53:00Z">
        <w:r w:rsidR="00F308F5">
          <w:t xml:space="preserve"> </w:t>
        </w:r>
      </w:ins>
      <w:ins w:id="69" w:author="Phillips, Joshua" w:date="2016-02-21T18:10:00Z">
        <w:r w:rsidR="00960520">
          <w:t>M</w:t>
        </w:r>
        <w:commentRangeStart w:id="70"/>
        <w:r w:rsidR="00960520">
          <w:t xml:space="preserve">y first qualifying paper for the Yale PhD program undertakes a probabilistic and statistical survey of the biblical text to provide evidence of a semantic and grammatical change that is currently in progress. </w:t>
        </w:r>
        <w:commentRangeEnd w:id="70"/>
        <w:r w:rsidR="00960520">
          <w:rPr>
            <w:rStyle w:val="CommentReference"/>
          </w:rPr>
          <w:commentReference w:id="70"/>
        </w:r>
        <w:r w:rsidR="00960520">
          <w:t xml:space="preserve"> </w:t>
        </w:r>
      </w:ins>
      <w:r w:rsidR="0067005C">
        <w:t xml:space="preserve">While this data </w:t>
      </w:r>
      <w:del w:id="71" w:author="Phillips, Joshua" w:date="2016-02-21T18:11:00Z">
        <w:r w:rsidR="0067005C" w:rsidDel="00960520">
          <w:delText xml:space="preserve">is </w:delText>
        </w:r>
      </w:del>
      <w:ins w:id="72" w:author="Phillips, Joshua" w:date="2016-02-22T10:28:00Z">
        <w:r w:rsidR="006D5ECB">
          <w:t xml:space="preserve">is </w:t>
        </w:r>
      </w:ins>
      <w:r w:rsidR="0067005C">
        <w:t xml:space="preserve">a useful base for drawing structural </w:t>
      </w:r>
      <w:r w:rsidR="00F3120F">
        <w:t>generalizations</w:t>
      </w:r>
      <w:r w:rsidR="0067005C">
        <w:t xml:space="preserve"> about the language</w:t>
      </w:r>
      <w:commentRangeStart w:id="73"/>
      <w:ins w:id="74" w:author="Phillips, Joshua" w:date="2016-02-21T18:11:00Z">
        <w:r w:rsidR="00960520">
          <w:t xml:space="preserve">, </w:t>
        </w:r>
      </w:ins>
      <w:del w:id="75" w:author="Phillips, Joshua" w:date="2016-02-21T18:11:00Z">
        <w:r w:rsidR="0067005C" w:rsidDel="00960520">
          <w:delText xml:space="preserve"> —</w:delText>
        </w:r>
      </w:del>
      <w:del w:id="76" w:author="Phillips, Joshua" w:date="2016-02-21T18:10:00Z">
        <w:r w:rsidR="0067005C" w:rsidDel="00960520">
          <w:delText xml:space="preserve"> </w:delText>
        </w:r>
        <w:commentRangeStart w:id="77"/>
        <w:r w:rsidR="0067005C" w:rsidDel="00960520">
          <w:delText xml:space="preserve">my first qualifying paper for </w:delText>
        </w:r>
        <w:r w:rsidR="005F71E2" w:rsidDel="00960520">
          <w:delText>the Yale</w:delText>
        </w:r>
        <w:r w:rsidR="0067005C" w:rsidDel="00960520">
          <w:delText xml:space="preserve"> PhD program undertakes a probabilistic and statistical survey of the biblical text to provide evidence of a semantic and grammatical change that is currently in progress </w:delText>
        </w:r>
        <w:commentRangeEnd w:id="77"/>
        <w:r w:rsidR="000F7419" w:rsidDel="00960520">
          <w:rPr>
            <w:rStyle w:val="CommentReference"/>
          </w:rPr>
          <w:commentReference w:id="77"/>
        </w:r>
      </w:del>
      <w:del w:id="78" w:author="Phillips, Joshua" w:date="2016-02-21T18:11:00Z">
        <w:r w:rsidR="0067005C" w:rsidDel="00960520">
          <w:delText xml:space="preserve">— </w:delText>
        </w:r>
      </w:del>
      <w:r w:rsidR="0067005C">
        <w:t>it is insufficient in the context of contemporary linguistic research</w:t>
      </w:r>
      <w:r w:rsidR="005F71E2">
        <w:t xml:space="preserve"> for the purposes </w:t>
      </w:r>
      <w:r w:rsidR="00E45C20">
        <w:t xml:space="preserve">of </w:t>
      </w:r>
      <w:del w:id="79" w:author="Phillips, Joshua" w:date="2016-02-21T18:12:00Z">
        <w:r w:rsidR="00E45C20" w:rsidDel="00960520">
          <w:delText>a</w:delText>
        </w:r>
      </w:del>
      <w:ins w:id="80" w:author="Phillips, Joshua" w:date="2016-02-21T18:12:00Z">
        <w:r w:rsidR="00960520">
          <w:t>explaining language use and change</w:t>
        </w:r>
      </w:ins>
      <w:commentRangeEnd w:id="73"/>
      <w:ins w:id="81" w:author="Phillips, Joshua" w:date="2016-02-22T10:28:00Z">
        <w:r w:rsidR="006D5ECB">
          <w:rPr>
            <w:rStyle w:val="CommentReference"/>
          </w:rPr>
          <w:commentReference w:id="73"/>
        </w:r>
      </w:ins>
      <w:r w:rsidR="00E45C20">
        <w:t xml:space="preserve"> </w:t>
      </w:r>
      <w:del w:id="82" w:author="Phillips, Joshua" w:date="2016-02-21T18:11:00Z">
        <w:r w:rsidR="00E45C20" w:rsidDel="00960520">
          <w:delText xml:space="preserve">rich analysis of the </w:delText>
        </w:r>
        <w:commentRangeStart w:id="83"/>
        <w:r w:rsidR="00E45C20" w:rsidDel="00960520">
          <w:delText xml:space="preserve">motivating forces </w:delText>
        </w:r>
        <w:commentRangeEnd w:id="83"/>
        <w:r w:rsidR="00DD7A23" w:rsidDel="00960520">
          <w:rPr>
            <w:rStyle w:val="CommentReference"/>
          </w:rPr>
          <w:commentReference w:id="83"/>
        </w:r>
        <w:r w:rsidR="00E45C20" w:rsidDel="00960520">
          <w:delText>behind this change</w:delText>
        </w:r>
      </w:del>
      <w:r w:rsidR="0067005C">
        <w:t xml:space="preserve">. The work </w:t>
      </w:r>
      <w:del w:id="84" w:author="Phillips, Joshua" w:date="2016-02-22T10:29:00Z">
        <w:r w:rsidR="0067005C" w:rsidDel="006D5ECB">
          <w:delText xml:space="preserve">proposed </w:delText>
        </w:r>
      </w:del>
      <w:r w:rsidR="0067005C">
        <w:t>will be undertaken</w:t>
      </w:r>
      <w:r w:rsidR="004732AF">
        <w:t xml:space="preserve"> over a period of </w:t>
      </w:r>
      <w:del w:id="85" w:author="Claire Bowern" w:date="2016-02-19T22:21:00Z">
        <w:r w:rsidR="004732AF" w:rsidDel="00DD7A23">
          <w:delText>5–</w:delText>
        </w:r>
      </w:del>
      <w:r w:rsidR="004732AF">
        <w:t>6 weeks</w:t>
      </w:r>
      <w:r w:rsidR="0067005C">
        <w:t xml:space="preserve"> at</w:t>
      </w:r>
      <w:r w:rsidR="007D1568">
        <w:t xml:space="preserve"> Ngukurr (the Roper Bar settlement</w:t>
      </w:r>
      <w:r w:rsidR="00422D68">
        <w:t xml:space="preserve">, southern Arnhem Land: </w:t>
      </w:r>
      <w:r w:rsidR="007D1568">
        <w:t>14°33’S 134°44’E)</w:t>
      </w:r>
      <w:r w:rsidR="0067005C">
        <w:t xml:space="preserve"> </w:t>
      </w:r>
      <w:del w:id="86" w:author="Claire Bowern" w:date="2016-02-19T22:22:00Z">
        <w:r w:rsidR="0067005C" w:rsidDel="00DD7A23">
          <w:delText xml:space="preserve">one of the above mentioned Kriol-speaking communities </w:delText>
        </w:r>
      </w:del>
      <w:r w:rsidR="0067005C">
        <w:t>in order to assess the range of speaker variation and to elicit judgments</w:t>
      </w:r>
      <w:r w:rsidR="00AF2183">
        <w:t xml:space="preserve"> from native speakers</w:t>
      </w:r>
      <w:r w:rsidR="0067005C">
        <w:t xml:space="preserve"> </w:t>
      </w:r>
      <w:r w:rsidR="00AF2183">
        <w:t xml:space="preserve">on the syntax and semantics of </w:t>
      </w:r>
      <w:r w:rsidR="00062E84">
        <w:t>these variants of conversational Kriol.</w:t>
      </w:r>
      <w:r w:rsidR="007D1568">
        <w:t xml:space="preserve"> </w:t>
      </w:r>
      <w:r w:rsidR="00621E8E">
        <w:t>Ngukurr</w:t>
      </w:r>
      <w:ins w:id="87" w:author="Phillips, Joshua" w:date="2016-02-21T18:13:00Z">
        <w:r w:rsidR="00340A30">
          <w:t>, a settlement of approximately 1,000 indigenous Australians,</w:t>
        </w:r>
      </w:ins>
      <w:r w:rsidR="00621E8E">
        <w:t xml:space="preserve"> is described as the location of Kriol language birth and has a federal-government funded language </w:t>
      </w:r>
      <w:del w:id="88" w:author="Phillips, Joshua" w:date="2016-02-22T21:08:00Z">
        <w:r w:rsidR="00621E8E" w:rsidDel="00045663">
          <w:delText>centre</w:delText>
        </w:r>
      </w:del>
      <w:ins w:id="89" w:author="Phillips, Joshua" w:date="2016-02-22T21:08:00Z">
        <w:r w:rsidR="00045663">
          <w:t>center</w:t>
        </w:r>
      </w:ins>
      <w:r w:rsidR="00621E8E">
        <w:t>, primarily tasked with documenta</w:t>
      </w:r>
      <w:r w:rsidR="00302191">
        <w:t>ry</w:t>
      </w:r>
      <w:r w:rsidR="00621E8E">
        <w:t xml:space="preserve"> and preservation work for the community’s ten endangered heritage languages</w:t>
      </w:r>
      <w:ins w:id="90" w:author="Phillips, Joshua" w:date="2016-02-21T18:13:00Z">
        <w:r w:rsidR="00340A30">
          <w:t xml:space="preserve">. It also has the advantage of being </w:t>
        </w:r>
      </w:ins>
      <w:ins w:id="91" w:author="Phillips, Joshua" w:date="2016-02-21T18:16:00Z">
        <w:r w:rsidR="00546055">
          <w:t xml:space="preserve">located </w:t>
        </w:r>
      </w:ins>
      <w:ins w:id="92" w:author="Phillips, Joshua" w:date="2016-02-21T18:13:00Z">
        <w:r w:rsidR="00340A30">
          <w:t xml:space="preserve">in </w:t>
        </w:r>
      </w:ins>
      <w:ins w:id="93" w:author="Phillips, Joshua" w:date="2016-02-21T18:16:00Z">
        <w:r w:rsidR="00546055">
          <w:t xml:space="preserve">reasonably </w:t>
        </w:r>
      </w:ins>
      <w:ins w:id="94" w:author="Phillips, Joshua" w:date="2016-02-21T18:13:00Z">
        <w:r w:rsidR="00340A30">
          <w:t>close proximity</w:t>
        </w:r>
      </w:ins>
      <w:ins w:id="95" w:author="Phillips, Joshua" w:date="2016-02-21T18:14:00Z">
        <w:r w:rsidR="00340A30">
          <w:t xml:space="preserve"> to the </w:t>
        </w:r>
      </w:ins>
      <w:ins w:id="96" w:author="Phillips, Joshua" w:date="2016-02-21T18:16:00Z">
        <w:r w:rsidR="00E06CE1">
          <w:t xml:space="preserve">smaller </w:t>
        </w:r>
      </w:ins>
      <w:ins w:id="97" w:author="Phillips, Joshua" w:date="2016-02-21T18:14:00Z">
        <w:r w:rsidR="00287E36">
          <w:t xml:space="preserve">Kriol-speaking </w:t>
        </w:r>
        <w:r w:rsidR="00340A30">
          <w:t>community of Minyerri</w:t>
        </w:r>
      </w:ins>
      <w:ins w:id="98" w:author="Phillips, Joshua" w:date="2016-02-22T21:54:00Z">
        <w:r w:rsidR="006264DA">
          <w:t>,</w:t>
        </w:r>
      </w:ins>
      <w:del w:id="99" w:author="Phillips, Joshua" w:date="2016-02-21T18:13:00Z">
        <w:r w:rsidR="00621E8E" w:rsidDel="00340A30">
          <w:delText xml:space="preserve"> </w:delText>
        </w:r>
      </w:del>
      <w:ins w:id="100" w:author="Phillips, Joshua" w:date="2016-02-21T18:14:00Z">
        <w:r w:rsidR="00287E36">
          <w:t xml:space="preserve"> which has been previously described as being associated a similar but distinct dialect.</w:t>
        </w:r>
      </w:ins>
    </w:p>
    <w:p w14:paraId="1AC07035" w14:textId="77777777" w:rsidR="00062E84" w:rsidRDefault="00062E84" w:rsidP="00855128">
      <w:pPr>
        <w:spacing w:line="264" w:lineRule="auto"/>
        <w:rPr>
          <w:ins w:id="101" w:author="Phillips, Joshua" w:date="2016-02-21T18:18:00Z"/>
        </w:rPr>
        <w:pPrChange w:id="102" w:author="Phillips, Joshua" w:date="2016-02-22T21:55:00Z">
          <w:pPr>
            <w:spacing w:line="276" w:lineRule="auto"/>
          </w:pPr>
        </w:pPrChange>
      </w:pPr>
    </w:p>
    <w:p w14:paraId="1BD2A226" w14:textId="4F3138B6" w:rsidR="00765044" w:rsidDel="000E2CA0" w:rsidRDefault="00765044" w:rsidP="00855128">
      <w:pPr>
        <w:spacing w:line="264" w:lineRule="auto"/>
        <w:rPr>
          <w:del w:id="103" w:author="Phillips, Joshua" w:date="2016-02-22T10:32:00Z"/>
        </w:rPr>
        <w:pPrChange w:id="104" w:author="Phillips, Joshua" w:date="2016-02-22T21:55:00Z">
          <w:pPr>
            <w:spacing w:line="276" w:lineRule="auto"/>
          </w:pPr>
        </w:pPrChange>
      </w:pPr>
    </w:p>
    <w:p w14:paraId="2968D1D6" w14:textId="5145852A" w:rsidR="00062E84" w:rsidRDefault="00062E84" w:rsidP="00855128">
      <w:pPr>
        <w:spacing w:line="264" w:lineRule="auto"/>
        <w:pPrChange w:id="105" w:author="Phillips, Joshua" w:date="2016-02-22T21:55:00Z">
          <w:pPr>
            <w:spacing w:line="276" w:lineRule="auto"/>
          </w:pPr>
        </w:pPrChange>
      </w:pPr>
      <w:r>
        <w:t xml:space="preserve">This data collection will </w:t>
      </w:r>
      <w:del w:id="106" w:author="Phillips, Joshua" w:date="2016-02-22T21:08:00Z">
        <w:r w:rsidDel="00045663">
          <w:delText>take the form</w:delText>
        </w:r>
      </w:del>
      <w:ins w:id="107" w:author="Phillips, Joshua" w:date="2016-02-22T21:08:00Z">
        <w:r w:rsidR="00045663">
          <w:t xml:space="preserve">comprise six weeks of speaking to native speakers about the structural properties of their language. </w:t>
        </w:r>
      </w:ins>
      <w:ins w:id="108" w:author="Phillips, Joshua" w:date="2016-02-22T21:09:00Z">
        <w:r w:rsidR="00045663">
          <w:t xml:space="preserve">To facilitate this, </w:t>
        </w:r>
      </w:ins>
      <w:ins w:id="109" w:author="Phillips, Joshua" w:date="2016-02-22T21:42:00Z">
        <w:r w:rsidR="00E96EC0">
          <w:t>various</w:t>
        </w:r>
      </w:ins>
      <w:ins w:id="110" w:author="Phillips, Joshua" w:date="2016-02-22T21:43:00Z">
        <w:r w:rsidR="00E96EC0">
          <w:t xml:space="preserve"> well-tested</w:t>
        </w:r>
      </w:ins>
      <w:ins w:id="111" w:author="Phillips, Joshua" w:date="2016-02-22T21:42:00Z">
        <w:r w:rsidR="00E96EC0">
          <w:t xml:space="preserve"> approaches to </w:t>
        </w:r>
      </w:ins>
      <w:ins w:id="112" w:author="Phillips, Joshua" w:date="2016-02-22T21:09:00Z">
        <w:r w:rsidR="00045663">
          <w:t>linguistic fieldwork will be deployed</w:t>
        </w:r>
      </w:ins>
      <w:ins w:id="113" w:author="Phillips, Joshua" w:date="2016-02-22T21:40:00Z">
        <w:r w:rsidR="00E96EC0">
          <w:t xml:space="preserve">: </w:t>
        </w:r>
      </w:ins>
      <w:del w:id="114" w:author="Phillips, Joshua" w:date="2016-02-22T21:40:00Z">
        <w:r w:rsidDel="00E96EC0">
          <w:delText xml:space="preserve"> of </w:delText>
        </w:r>
        <w:r w:rsidR="00CE5BC1" w:rsidDel="00E96EC0">
          <w:delText xml:space="preserve">both </w:delText>
        </w:r>
      </w:del>
      <w:r w:rsidR="00CE5BC1">
        <w:t>conversational recordings (necessary for the collation of naturalistic speech data)</w:t>
      </w:r>
      <w:ins w:id="115" w:author="Phillips, Joshua" w:date="2016-02-22T21:40:00Z">
        <w:r w:rsidR="00E96EC0">
          <w:t xml:space="preserve"> and </w:t>
        </w:r>
      </w:ins>
      <w:del w:id="116" w:author="Phillips, Joshua" w:date="2016-02-22T21:44:00Z">
        <w:r w:rsidR="00CE5BC1" w:rsidDel="00E96EC0">
          <w:delText xml:space="preserve"> and </w:delText>
        </w:r>
      </w:del>
      <w:r w:rsidR="00CE5BC1">
        <w:t>elicitation tasks</w:t>
      </w:r>
      <w:ins w:id="117" w:author="Phillips, Joshua" w:date="2016-02-22T21:41:00Z">
        <w:r w:rsidR="00E96EC0">
          <w:t xml:space="preserve"> (e.g. Bowern 2015)</w:t>
        </w:r>
      </w:ins>
      <w:r w:rsidR="00CE5BC1">
        <w:t xml:space="preserve">. This latter category involves testing the grammaticality and felicity of constructed sentences in Kriol in order to test hypotheses against speakers’ knowledge of their own language. It will take the form of </w:t>
      </w:r>
      <w:r w:rsidR="00355C0F">
        <w:t>individual and group-</w:t>
      </w:r>
      <w:r w:rsidR="00CE5BC1">
        <w:t xml:space="preserve">interviews </w:t>
      </w:r>
      <w:r w:rsidR="00355C0F">
        <w:t xml:space="preserve">in order to </w:t>
      </w:r>
      <w:r w:rsidR="005B27D5">
        <w:t xml:space="preserve">facilitate expression in as broad a range of </w:t>
      </w:r>
      <w:ins w:id="118" w:author="Phillips, Joshua" w:date="2016-02-22T21:45:00Z">
        <w:r w:rsidR="00797A0C">
          <w:t xml:space="preserve">sociolects and </w:t>
        </w:r>
      </w:ins>
      <w:r w:rsidR="005B27D5">
        <w:t xml:space="preserve">registers/stylistic varieties as possible </w:t>
      </w:r>
      <w:r w:rsidR="00CE5BC1">
        <w:t>(cf. Wolfram 2013</w:t>
      </w:r>
      <w:r w:rsidR="005B27D5">
        <w:t>; Bailey &amp; Maynor 1987</w:t>
      </w:r>
      <w:r w:rsidR="00CE5BC1">
        <w:t>)</w:t>
      </w:r>
      <w:r w:rsidR="005B27D5">
        <w:t>.</w:t>
      </w:r>
      <w:r w:rsidR="008C3E4C">
        <w:t xml:space="preserve"> These interviews will </w:t>
      </w:r>
      <w:r w:rsidR="00D10718">
        <w:t>include</w:t>
      </w:r>
      <w:ins w:id="119" w:author="Phillips, Joshua" w:date="2016-02-22T21:46:00Z">
        <w:r w:rsidR="00797A0C">
          <w:t xml:space="preserve"> activities such as</w:t>
        </w:r>
      </w:ins>
      <w:r w:rsidR="00D10718">
        <w:t xml:space="preserve"> pre-prepared judgment tasks </w:t>
      </w:r>
      <w:ins w:id="120" w:author="Phillips, Joshua" w:date="2016-02-22T21:46:00Z">
        <w:r w:rsidR="00797A0C">
          <w:t xml:space="preserve">(questionnaires) </w:t>
        </w:r>
      </w:ins>
      <w:r w:rsidR="00D10718">
        <w:t xml:space="preserve">in addition to translation work </w:t>
      </w:r>
      <w:del w:id="121" w:author="Phillips, Joshua" w:date="2016-02-22T21:46:00Z">
        <w:r w:rsidR="00D10718" w:rsidDel="00797A0C">
          <w:delText xml:space="preserve">and elicitation making use of </w:delText>
        </w:r>
      </w:del>
      <w:ins w:id="122" w:author="Phillips, Joshua" w:date="2016-02-22T21:46:00Z">
        <w:r w:rsidR="00797A0C">
          <w:t xml:space="preserve">and </w:t>
        </w:r>
      </w:ins>
      <w:r w:rsidR="00D10718">
        <w:t>semi-structured stimul</w:t>
      </w:r>
      <w:ins w:id="123" w:author="Phillips, Joshua" w:date="2016-02-22T21:46:00Z">
        <w:r w:rsidR="00797A0C">
          <w:t>us work</w:t>
        </w:r>
      </w:ins>
      <w:del w:id="124" w:author="Phillips, Joshua" w:date="2016-02-22T21:46:00Z">
        <w:r w:rsidR="00D10718" w:rsidDel="00797A0C">
          <w:delText>i</w:delText>
        </w:r>
      </w:del>
      <w:r w:rsidR="00D10718">
        <w:t xml:space="preserve"> (</w:t>
      </w:r>
      <w:ins w:id="125" w:author="Phillips, Joshua" w:date="2016-02-22T21:46:00Z">
        <w:r w:rsidR="00797A0C">
          <w:t xml:space="preserve">storytelling aided by </w:t>
        </w:r>
      </w:ins>
      <w:r w:rsidR="00D10718">
        <w:t>picture books</w:t>
      </w:r>
      <w:ins w:id="126" w:author="Phillips, Joshua" w:date="2016-02-22T21:46:00Z">
        <w:r w:rsidR="00797A0C">
          <w:t>/videos</w:t>
        </w:r>
      </w:ins>
      <w:r w:rsidR="00D10718">
        <w:t xml:space="preserve"> etc., </w:t>
      </w:r>
      <w:r w:rsidR="00D10718" w:rsidRPr="006D5ECB">
        <w:rPr>
          <w:rPrChange w:id="127" w:author="Phillips, Joshua" w:date="2016-02-22T10:31:00Z">
            <w:rPr>
              <w:i/>
            </w:rPr>
          </w:rPrChange>
        </w:rPr>
        <w:t>cf</w:t>
      </w:r>
      <w:r w:rsidR="00D10718" w:rsidRPr="00D10718">
        <w:rPr>
          <w:i/>
        </w:rPr>
        <w:t>.</w:t>
      </w:r>
      <w:r w:rsidR="00D10718">
        <w:t xml:space="preserve"> Meakins 2011).</w:t>
      </w:r>
      <w:r w:rsidR="005F71E2">
        <w:t xml:space="preserve"> Access to these judgments and intuitions is crucial for developing a more reliable understanding of Kriol grammar and of speakers’ relationship with their language. </w:t>
      </w:r>
      <w:ins w:id="128" w:author="Phillips, Joshua" w:date="2016-02-22T21:36:00Z">
        <w:r w:rsidR="00AB7C4A">
          <w:t xml:space="preserve">Furthermore, a significant advantage of undertaking work at the Ngukurr Language Centre is the fact that speakers associated or otherwise familiar with the Centre are familiar with the interests of field linguists and their </w:t>
        </w:r>
        <w:commentRangeStart w:id="129"/>
        <w:r w:rsidR="00AB7C4A">
          <w:t>methods</w:t>
        </w:r>
      </w:ins>
      <w:commentRangeEnd w:id="129"/>
      <w:ins w:id="130" w:author="Phillips, Joshua" w:date="2016-02-22T21:38:00Z">
        <w:r w:rsidR="00AB7C4A">
          <w:rPr>
            <w:rStyle w:val="CommentReference"/>
          </w:rPr>
          <w:commentReference w:id="129"/>
        </w:r>
      </w:ins>
      <w:ins w:id="131" w:author="Phillips, Joshua" w:date="2016-02-22T21:36:00Z">
        <w:r w:rsidR="00AB7C4A">
          <w:t>.</w:t>
        </w:r>
      </w:ins>
    </w:p>
    <w:p w14:paraId="26D4D8AC" w14:textId="77777777" w:rsidR="000E2CA0" w:rsidRPr="000E2CA0" w:rsidRDefault="000E2CA0" w:rsidP="00855128">
      <w:pPr>
        <w:spacing w:line="264" w:lineRule="auto"/>
        <w:rPr>
          <w:b/>
          <w:i/>
          <w:rPrChange w:id="132" w:author="Phillips, Joshua" w:date="2016-02-22T10:32:00Z">
            <w:rPr/>
          </w:rPrChange>
        </w:rPr>
        <w:pPrChange w:id="133" w:author="Phillips, Joshua" w:date="2016-02-22T21:55:00Z">
          <w:pPr>
            <w:spacing w:line="276" w:lineRule="auto"/>
          </w:pPr>
        </w:pPrChange>
      </w:pPr>
    </w:p>
    <w:p w14:paraId="4E031EC1" w14:textId="65BFA6F2" w:rsidR="00E45C20" w:rsidRDefault="00B806FC" w:rsidP="00855128">
      <w:pPr>
        <w:spacing w:line="264" w:lineRule="auto"/>
        <w:pPrChange w:id="134" w:author="Phillips, Joshua" w:date="2016-02-22T21:55:00Z">
          <w:pPr>
            <w:spacing w:line="276" w:lineRule="auto"/>
          </w:pPr>
        </w:pPrChange>
      </w:pPr>
      <w:r>
        <w:t xml:space="preserve">Given the inadequacy of the existing literature, documentation of Kriol — the most widely spoken contemporary Aboriginal language — has important social implications. Awareness of this language, a direct effect of </w:t>
      </w:r>
      <w:r w:rsidR="006D1D54">
        <w:t xml:space="preserve">the marginalization and </w:t>
      </w:r>
      <w:r>
        <w:t>violence</w:t>
      </w:r>
      <w:del w:id="135" w:author="Claire Bowern" w:date="2016-02-19T22:22:00Z">
        <w:r w:rsidDel="00DD7A23">
          <w:delText>s</w:delText>
        </w:r>
      </w:del>
      <w:r>
        <w:t xml:space="preserve"> committed during colonization </w:t>
      </w:r>
      <w:r w:rsidR="006D1D54">
        <w:t>against aboriginal peoples, is a desideratum in the context of indigenous rights</w:t>
      </w:r>
      <w:r w:rsidR="008001AA">
        <w:t xml:space="preserve">: an additional </w:t>
      </w:r>
      <w:r w:rsidR="004732AF">
        <w:t>foreseen</w:t>
      </w:r>
      <w:r w:rsidR="008001AA">
        <w:t xml:space="preserve"> outcome of this work is a contribution to the further development of resources and literature for this under-</w:t>
      </w:r>
      <w:r w:rsidR="004732AF">
        <w:t>recognized</w:t>
      </w:r>
      <w:r w:rsidR="008001AA">
        <w:t xml:space="preserve"> language</w:t>
      </w:r>
      <w:r w:rsidR="006D1D54">
        <w:t>.</w:t>
      </w:r>
      <w:ins w:id="136" w:author="Phillips, Joshua" w:date="2016-02-22T21:37:00Z">
        <w:r w:rsidR="00AB7C4A">
          <w:t xml:space="preserve"> Even basic documentation of the language represents a valuable contribution to the field.</w:t>
        </w:r>
      </w:ins>
      <w:r w:rsidR="004732AF">
        <w:t xml:space="preserve"> </w:t>
      </w:r>
      <w:r w:rsidR="006D1D54">
        <w:t xml:space="preserve">Additionally, Kriol’s status as a “new” and radical contact language and marker of Australian indigenous identity mean that it holds promise as an excellent case study of the </w:t>
      </w:r>
      <w:del w:id="137" w:author="Phillips, Joshua" w:date="2016-02-22T10:31:00Z">
        <w:r w:rsidR="006D1D54" w:rsidDel="000E2CA0">
          <w:delText>‘</w:delText>
        </w:r>
      </w:del>
      <w:r w:rsidR="006D1D54">
        <w:t>paths</w:t>
      </w:r>
      <w:ins w:id="138" w:author="Phillips, Joshua" w:date="2016-02-22T20:56:00Z">
        <w:r w:rsidR="00BC377B">
          <w:t xml:space="preserve"> </w:t>
        </w:r>
      </w:ins>
      <w:del w:id="139" w:author="Phillips, Joshua" w:date="2016-02-22T10:31:00Z">
        <w:r w:rsidR="006D1D54" w:rsidDel="000E2CA0">
          <w:delText xml:space="preserve">’ </w:delText>
        </w:r>
      </w:del>
      <w:r w:rsidR="006D1D54">
        <w:t xml:space="preserve">along which language tends to change (thereby providing insights into the nature of human language, the primary objective of linguistics as </w:t>
      </w:r>
      <w:r w:rsidR="00900D81">
        <w:t xml:space="preserve">a </w:t>
      </w:r>
      <w:r w:rsidR="008001AA">
        <w:t>discipline</w:t>
      </w:r>
      <w:r w:rsidR="00900D81">
        <w:t>) as well as a study of the effects of disruption to traditional ‘language ecologies’ and the innovative behavior of these communities upon fragmentation and reconstitution.</w:t>
      </w:r>
      <w:r w:rsidR="004732AF">
        <w:t xml:space="preserve"> This funding would permit for initial data collection and exploratory work to enable research in this area.</w:t>
      </w:r>
    </w:p>
    <w:p w14:paraId="6E20CC62" w14:textId="77777777" w:rsidR="002B75BC" w:rsidRDefault="002B75BC" w:rsidP="008846C6">
      <w:pPr>
        <w:spacing w:line="276" w:lineRule="auto"/>
        <w:rPr>
          <w:ins w:id="140" w:author="Phillips, Joshua" w:date="2016-02-22T21:55:00Z"/>
        </w:rPr>
      </w:pPr>
    </w:p>
    <w:p w14:paraId="66110E4C" w14:textId="77777777" w:rsidR="00855128" w:rsidRDefault="00855128" w:rsidP="008846C6">
      <w:pPr>
        <w:spacing w:line="276" w:lineRule="auto"/>
      </w:pPr>
      <w:bookmarkStart w:id="141" w:name="_GoBack"/>
      <w:bookmarkEnd w:id="141"/>
    </w:p>
    <w:p w14:paraId="7B4DC282" w14:textId="77777777" w:rsidR="002B75BC" w:rsidRDefault="002B75BC" w:rsidP="008846C6">
      <w:pPr>
        <w:spacing w:line="276" w:lineRule="auto"/>
      </w:pPr>
    </w:p>
    <w:p w14:paraId="712BFF9E" w14:textId="7E079750" w:rsidR="002B75BC" w:rsidRPr="004732AF" w:rsidRDefault="002B75BC" w:rsidP="00E96EC0">
      <w:pPr>
        <w:spacing w:line="276" w:lineRule="auto"/>
        <w:outlineLvl w:val="0"/>
        <w:rPr>
          <w:rFonts w:ascii="Calibri" w:hAnsi="Calibri"/>
          <w:b/>
          <w:sz w:val="21"/>
        </w:rPr>
      </w:pPr>
      <w:r w:rsidRPr="004732AF">
        <w:rPr>
          <w:rFonts w:ascii="Calibri" w:hAnsi="Calibri"/>
          <w:b/>
          <w:sz w:val="21"/>
        </w:rPr>
        <w:t>Selected References</w:t>
      </w:r>
    </w:p>
    <w:p w14:paraId="3FFA3D1F" w14:textId="77777777" w:rsidR="002B75BC" w:rsidRPr="004732AF" w:rsidRDefault="002B75BC" w:rsidP="008846C6">
      <w:pPr>
        <w:spacing w:line="276" w:lineRule="auto"/>
        <w:rPr>
          <w:rFonts w:ascii="Calibri" w:hAnsi="Calibri"/>
          <w:b/>
          <w:sz w:val="21"/>
        </w:rPr>
      </w:pPr>
    </w:p>
    <w:p w14:paraId="3ED9F9CF" w14:textId="0D4F2CF3" w:rsidR="004732AF" w:rsidRDefault="004732AF" w:rsidP="004732AF">
      <w:pPr>
        <w:widowControl w:val="0"/>
        <w:autoSpaceDE w:val="0"/>
        <w:autoSpaceDN w:val="0"/>
        <w:adjustRightInd w:val="0"/>
        <w:ind w:left="720" w:hanging="720"/>
        <w:rPr>
          <w:ins w:id="142" w:author="Phillips, Joshua" w:date="2016-02-22T21:33:00Z"/>
          <w:rFonts w:ascii="Calibri" w:hAnsi="Calibri" w:cs="Helvetica"/>
          <w:sz w:val="21"/>
        </w:rPr>
      </w:pPr>
      <w:r w:rsidRPr="004732AF">
        <w:rPr>
          <w:rFonts w:ascii="Calibri" w:hAnsi="Calibri" w:cs="Helvetica"/>
          <w:sz w:val="21"/>
        </w:rPr>
        <w:t xml:space="preserve">Bailey, G., &amp; Maynor, N. (1987). Decreolization? </w:t>
      </w:r>
      <w:r w:rsidRPr="004732AF">
        <w:rPr>
          <w:rFonts w:ascii="Calibri" w:hAnsi="Calibri" w:cs="Helvetica"/>
          <w:i/>
          <w:iCs/>
          <w:sz w:val="21"/>
        </w:rPr>
        <w:t>Language in Society, 16</w:t>
      </w:r>
      <w:r w:rsidRPr="004732AF">
        <w:rPr>
          <w:rFonts w:ascii="Calibri" w:hAnsi="Calibri" w:cs="Helvetica"/>
          <w:sz w:val="21"/>
        </w:rPr>
        <w:t>(4), 449-473.</w:t>
      </w:r>
    </w:p>
    <w:p w14:paraId="1706F176" w14:textId="43941AB9" w:rsidR="002A3C36" w:rsidRPr="004732AF" w:rsidRDefault="002A3C36" w:rsidP="00E96EC0">
      <w:pPr>
        <w:widowControl w:val="0"/>
        <w:autoSpaceDE w:val="0"/>
        <w:autoSpaceDN w:val="0"/>
        <w:adjustRightInd w:val="0"/>
        <w:ind w:left="720" w:hanging="720"/>
        <w:outlineLvl w:val="0"/>
        <w:rPr>
          <w:rFonts w:ascii="Calibri" w:hAnsi="Calibri" w:cs="Helvetica"/>
          <w:sz w:val="21"/>
        </w:rPr>
      </w:pPr>
      <w:ins w:id="143" w:author="Phillips, Joshua" w:date="2016-02-22T21:34:00Z">
        <w:r w:rsidRPr="002A3C36">
          <w:rPr>
            <w:rFonts w:ascii="Calibri" w:hAnsi="Calibri" w:cs="Helvetica"/>
            <w:sz w:val="21"/>
          </w:rPr>
          <w:t xml:space="preserve">Bowern, C. (2015). </w:t>
        </w:r>
        <w:r w:rsidRPr="002A3C36">
          <w:rPr>
            <w:rFonts w:ascii="Calibri" w:hAnsi="Calibri" w:cs="Helvetica"/>
            <w:i/>
            <w:iCs/>
            <w:sz w:val="21"/>
          </w:rPr>
          <w:t>Linguistic Fieldwork: A Practical Guide</w:t>
        </w:r>
        <w:r w:rsidRPr="002A3C36">
          <w:rPr>
            <w:rFonts w:ascii="Calibri" w:hAnsi="Calibri" w:cs="Helvetica"/>
            <w:sz w:val="21"/>
          </w:rPr>
          <w:t xml:space="preserve"> (2nd ed.): Palgrave Macmillan.</w:t>
        </w:r>
      </w:ins>
    </w:p>
    <w:p w14:paraId="1B93D5B9" w14:textId="535D56DB" w:rsidR="004732AF" w:rsidRPr="004732AF" w:rsidRDefault="004732AF" w:rsidP="004732AF">
      <w:pPr>
        <w:widowControl w:val="0"/>
        <w:autoSpaceDE w:val="0"/>
        <w:autoSpaceDN w:val="0"/>
        <w:adjustRightInd w:val="0"/>
        <w:ind w:left="720" w:hanging="720"/>
        <w:rPr>
          <w:rFonts w:ascii="Calibri" w:hAnsi="Calibri" w:cs="Helvetica"/>
          <w:sz w:val="21"/>
        </w:rPr>
      </w:pPr>
      <w:r w:rsidRPr="004732AF">
        <w:rPr>
          <w:rFonts w:ascii="Calibri" w:hAnsi="Calibri" w:cs="Helvetica"/>
          <w:sz w:val="21"/>
        </w:rPr>
        <w:t xml:space="preserve">Meakins, F. (2011). </w:t>
      </w:r>
      <w:r w:rsidRPr="004732AF">
        <w:rPr>
          <w:rFonts w:ascii="Calibri" w:hAnsi="Calibri" w:cs="Helvetica"/>
          <w:i/>
          <w:iCs/>
          <w:sz w:val="21"/>
        </w:rPr>
        <w:t>Case-Marking in Contact: The development and function of case morphology in Gurindji Kriol</w:t>
      </w:r>
      <w:r w:rsidRPr="004732AF">
        <w:rPr>
          <w:rFonts w:ascii="Calibri" w:hAnsi="Calibri" w:cs="Helvetica"/>
          <w:sz w:val="21"/>
        </w:rPr>
        <w:t xml:space="preserve"> (Vol. 39). Amsterdam; Philadelphia: John Benjamins.</w:t>
      </w:r>
    </w:p>
    <w:p w14:paraId="101548BB" w14:textId="77777777" w:rsidR="004732AF" w:rsidRPr="004732AF" w:rsidDel="00855128" w:rsidRDefault="004732AF" w:rsidP="004732AF">
      <w:pPr>
        <w:widowControl w:val="0"/>
        <w:autoSpaceDE w:val="0"/>
        <w:autoSpaceDN w:val="0"/>
        <w:adjustRightInd w:val="0"/>
        <w:ind w:left="720" w:hanging="720"/>
        <w:rPr>
          <w:del w:id="144" w:author="Phillips, Joshua" w:date="2016-02-22T21:55:00Z"/>
          <w:rFonts w:ascii="Calibri" w:hAnsi="Calibri" w:cs="Helvetica"/>
          <w:sz w:val="21"/>
        </w:rPr>
      </w:pPr>
      <w:r w:rsidRPr="004732AF">
        <w:rPr>
          <w:rFonts w:ascii="Calibri" w:hAnsi="Calibri" w:cs="Helvetica"/>
          <w:sz w:val="21"/>
        </w:rPr>
        <w:t xml:space="preserve">Wolfram, W. (2013). Fieldwork Methods in Language Variation. In R. Wodak, B. Johnstone, &amp; P. Kerswill (Eds.), </w:t>
      </w:r>
      <w:r w:rsidRPr="004732AF">
        <w:rPr>
          <w:rFonts w:ascii="Calibri" w:hAnsi="Calibri" w:cs="Helvetica"/>
          <w:i/>
          <w:iCs/>
          <w:sz w:val="21"/>
        </w:rPr>
        <w:t>The SAGE Handbook of Sociolinguistics</w:t>
      </w:r>
      <w:r w:rsidRPr="004732AF">
        <w:rPr>
          <w:rFonts w:ascii="Calibri" w:hAnsi="Calibri" w:cs="Helvetica"/>
          <w:sz w:val="21"/>
        </w:rPr>
        <w:t>. Los Angeles: SAGE.</w:t>
      </w:r>
    </w:p>
    <w:p w14:paraId="27863494" w14:textId="77777777" w:rsidR="004732AF" w:rsidRPr="004732AF" w:rsidDel="00855128" w:rsidRDefault="004732AF" w:rsidP="008846C6">
      <w:pPr>
        <w:spacing w:line="276" w:lineRule="auto"/>
        <w:rPr>
          <w:del w:id="145" w:author="Phillips, Joshua" w:date="2016-02-22T21:55:00Z"/>
          <w:rFonts w:ascii="Calibri" w:hAnsi="Calibri"/>
          <w:b/>
          <w:sz w:val="21"/>
        </w:rPr>
      </w:pPr>
    </w:p>
    <w:p w14:paraId="0444DC17" w14:textId="77777777" w:rsidR="002B75BC" w:rsidRPr="004732AF" w:rsidDel="00855128" w:rsidRDefault="002B75BC" w:rsidP="008846C6">
      <w:pPr>
        <w:spacing w:line="276" w:lineRule="auto"/>
        <w:rPr>
          <w:del w:id="146" w:author="Phillips, Joshua" w:date="2016-02-22T21:55:00Z"/>
          <w:rFonts w:ascii="Calibri" w:hAnsi="Calibri"/>
          <w:b/>
          <w:sz w:val="21"/>
        </w:rPr>
      </w:pPr>
    </w:p>
    <w:p w14:paraId="2D2E2DA1" w14:textId="77777777" w:rsidR="00900D81" w:rsidRPr="00CA66A9" w:rsidRDefault="00900D81" w:rsidP="00855128">
      <w:pPr>
        <w:widowControl w:val="0"/>
        <w:autoSpaceDE w:val="0"/>
        <w:autoSpaceDN w:val="0"/>
        <w:adjustRightInd w:val="0"/>
        <w:ind w:left="720" w:hanging="720"/>
        <w:pPrChange w:id="147" w:author="Phillips, Joshua" w:date="2016-02-22T21:55:00Z">
          <w:pPr/>
        </w:pPrChange>
      </w:pPr>
    </w:p>
    <w:sectPr w:rsidR="00900D81" w:rsidRPr="00CA66A9" w:rsidSect="00CF201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laire Bowern" w:date="2016-02-19T22:20:00Z" w:initials="CB">
    <w:p w14:paraId="2CAFE6F2" w14:textId="7CC8E456" w:rsidR="000F7419" w:rsidRDefault="000F7419">
      <w:pPr>
        <w:pStyle w:val="CommentText"/>
      </w:pPr>
      <w:r>
        <w:rPr>
          <w:rStyle w:val="CommentReference"/>
        </w:rPr>
        <w:annotationRef/>
      </w:r>
      <w:r>
        <w:t>this is overly ornate; write more simply – writing for non-linguists doesn’t mean writing more floridly.</w:t>
      </w:r>
    </w:p>
  </w:comment>
  <w:comment w:id="1" w:author="Claire Bowern" w:date="2016-02-19T22:29:00Z" w:initials="CB">
    <w:p w14:paraId="635B2959" w14:textId="3F9B7B82" w:rsidR="00DD7A23" w:rsidRDefault="00DD7A23">
      <w:pPr>
        <w:pStyle w:val="CommentText"/>
      </w:pPr>
      <w:r>
        <w:rPr>
          <w:rStyle w:val="CommentReference"/>
        </w:rPr>
        <w:annotationRef/>
      </w:r>
      <w:r>
        <w:t>It’s hard to extract crucial information from this draft, though I think it’s thre. Crucially:</w:t>
      </w:r>
    </w:p>
    <w:p w14:paraId="26C7AC78" w14:textId="37FED486" w:rsidR="00DD7A23" w:rsidRDefault="00DD7A23" w:rsidP="00DD7A23">
      <w:pPr>
        <w:pStyle w:val="CommentText"/>
      </w:pPr>
      <w:r>
        <w:t>. what language are you working on? how many speakers?</w:t>
      </w:r>
    </w:p>
    <w:p w14:paraId="4C53A2DB" w14:textId="7B22EEDC" w:rsidR="00DD7A23" w:rsidRDefault="00DD7A23">
      <w:pPr>
        <w:pStyle w:val="CommentText"/>
      </w:pPr>
      <w:r>
        <w:t>. what do you want to do? what question do you want to investigate?</w:t>
      </w:r>
    </w:p>
    <w:p w14:paraId="14CF98BB" w14:textId="5530461E" w:rsidR="00DD7A23" w:rsidRDefault="00DD7A23">
      <w:pPr>
        <w:pStyle w:val="CommentText"/>
      </w:pPr>
      <w:r>
        <w:t>. how will you investigate this? what methods will you use?</w:t>
      </w:r>
    </w:p>
    <w:p w14:paraId="1C272BD4" w14:textId="20373C27" w:rsidR="00DD7A23" w:rsidRDefault="00DD7A23">
      <w:pPr>
        <w:pStyle w:val="CommentText"/>
      </w:pPr>
      <w:r>
        <w:t>. how does it relate to your field of study?</w:t>
      </w:r>
    </w:p>
    <w:p w14:paraId="462BFA89" w14:textId="0B0565E6" w:rsidR="00DD7A23" w:rsidRDefault="00DD7A23">
      <w:pPr>
        <w:pStyle w:val="CommentText"/>
      </w:pPr>
      <w:r>
        <w:t>. why is it important?</w:t>
      </w:r>
    </w:p>
    <w:p w14:paraId="020B6A9B" w14:textId="77777777" w:rsidR="00DD7A23" w:rsidRDefault="00DD7A23">
      <w:pPr>
        <w:pStyle w:val="CommentText"/>
      </w:pPr>
    </w:p>
  </w:comment>
  <w:comment w:id="15" w:author="Claire Bowern" w:date="2016-02-19T22:11:00Z" w:initials="CB">
    <w:p w14:paraId="0D449FAC" w14:textId="639378F8" w:rsidR="000F7419" w:rsidRDefault="000F7419">
      <w:pPr>
        <w:pStyle w:val="CommentText"/>
      </w:pPr>
      <w:r>
        <w:rPr>
          <w:rStyle w:val="CommentReference"/>
        </w:rPr>
        <w:annotationRef/>
      </w:r>
      <w:r>
        <w:t>far too long a sentence</w:t>
      </w:r>
    </w:p>
  </w:comment>
  <w:comment w:id="42" w:author="Claire Bowern" w:date="2016-02-19T22:20:00Z" w:initials="CB">
    <w:p w14:paraId="4B073B40" w14:textId="0CBDB292" w:rsidR="000F7419" w:rsidRDefault="000F7419">
      <w:pPr>
        <w:pStyle w:val="CommentText"/>
      </w:pPr>
      <w:r>
        <w:rPr>
          <w:rStyle w:val="CommentReference"/>
        </w:rPr>
        <w:annotationRef/>
      </w:r>
      <w:r>
        <w:t>?</w:t>
      </w:r>
    </w:p>
  </w:comment>
  <w:comment w:id="27" w:author="Phillips, Joshua" w:date="2016-02-22T10:28:00Z" w:initials="PJ">
    <w:p w14:paraId="3E0F1342" w14:textId="5C25A2E7" w:rsidR="006D5ECB" w:rsidRDefault="006D5ECB">
      <w:pPr>
        <w:pStyle w:val="CommentText"/>
      </w:pPr>
      <w:r>
        <w:rPr>
          <w:rStyle w:val="CommentReference"/>
        </w:rPr>
        <w:annotationRef/>
      </w:r>
      <w:r>
        <w:t>my fw this summer is a pilot proj</w:t>
      </w:r>
    </w:p>
  </w:comment>
  <w:comment w:id="51" w:author="Claire Bowern" w:date="2016-02-19T22:29:00Z" w:initials="CB">
    <w:p w14:paraId="6922D4C3" w14:textId="2B61340C" w:rsidR="00DD7A23" w:rsidRDefault="00DD7A23">
      <w:pPr>
        <w:pStyle w:val="CommentText"/>
      </w:pPr>
      <w:r>
        <w:rPr>
          <w:rStyle w:val="CommentReference"/>
        </w:rPr>
        <w:annotationRef/>
      </w:r>
      <w:r>
        <w:t>crucial phrase here is use the Macmillan center money as a pilot project in preparation for future grant applications.</w:t>
      </w:r>
    </w:p>
  </w:comment>
  <w:comment w:id="60" w:author="Claire Bowern" w:date="2016-02-19T22:20:00Z" w:initials="CB">
    <w:p w14:paraId="6478513F" w14:textId="67A47F2E" w:rsidR="000F7419" w:rsidRDefault="000F7419">
      <w:pPr>
        <w:pStyle w:val="CommentText"/>
      </w:pPr>
      <w:r>
        <w:rPr>
          <w:rStyle w:val="CommentReference"/>
        </w:rPr>
        <w:annotationRef/>
      </w:r>
      <w:r>
        <w:t>??</w:t>
      </w:r>
    </w:p>
  </w:comment>
  <w:comment w:id="70" w:author="Claire Bowern" w:date="2016-02-19T22:21:00Z" w:initials="CB">
    <w:p w14:paraId="44F5B3CC" w14:textId="77777777" w:rsidR="00960520" w:rsidRDefault="00960520" w:rsidP="00960520">
      <w:pPr>
        <w:pStyle w:val="CommentText"/>
      </w:pPr>
      <w:r>
        <w:rPr>
          <w:rStyle w:val="CommentReference"/>
        </w:rPr>
        <w:annotationRef/>
      </w:r>
      <w:r>
        <w:t>avoid parenthetical comments like this; put it elsewhere</w:t>
      </w:r>
    </w:p>
  </w:comment>
  <w:comment w:id="77" w:author="Claire Bowern" w:date="2016-02-19T22:21:00Z" w:initials="CB">
    <w:p w14:paraId="32B93167" w14:textId="1CAC664E" w:rsidR="000F7419" w:rsidRDefault="000F7419">
      <w:pPr>
        <w:pStyle w:val="CommentText"/>
      </w:pPr>
      <w:r>
        <w:rPr>
          <w:rStyle w:val="CommentReference"/>
        </w:rPr>
        <w:annotationRef/>
      </w:r>
      <w:r>
        <w:t>avoid parenthetical comments like this; put it elsewhere</w:t>
      </w:r>
    </w:p>
  </w:comment>
  <w:comment w:id="73" w:author="Phillips, Joshua" w:date="2016-02-22T10:28:00Z" w:initials="PJ">
    <w:p w14:paraId="6B3FB2CA" w14:textId="61EC488C" w:rsidR="006D5ECB" w:rsidRDefault="006D5ECB">
      <w:pPr>
        <w:pStyle w:val="CommentText"/>
      </w:pPr>
      <w:r>
        <w:rPr>
          <w:rStyle w:val="CommentReference"/>
        </w:rPr>
        <w:annotationRef/>
      </w:r>
      <w:r>
        <w:t>only work w speakers will provide insights into what’s goin’ on./ the requisite knowledge of ling struct.</w:t>
      </w:r>
    </w:p>
  </w:comment>
  <w:comment w:id="83" w:author="Claire Bowern" w:date="2016-02-19T22:21:00Z" w:initials="CB">
    <w:p w14:paraId="56C7A0AB" w14:textId="11C4C6A1" w:rsidR="00DD7A23" w:rsidRDefault="00DD7A23">
      <w:pPr>
        <w:pStyle w:val="CommentText"/>
      </w:pPr>
      <w:r>
        <w:rPr>
          <w:rStyle w:val="CommentReference"/>
        </w:rPr>
        <w:annotationRef/>
      </w:r>
      <w:r>
        <w:t>?</w:t>
      </w:r>
    </w:p>
  </w:comment>
  <w:comment w:id="129" w:author="Phillips, Joshua" w:date="2016-02-22T21:38:00Z" w:initials="PJ">
    <w:p w14:paraId="47A346FB" w14:textId="60BE2BF0" w:rsidR="00AB7C4A" w:rsidRPr="00AB7C4A" w:rsidRDefault="00AB7C4A" w:rsidP="00AB7C4A">
      <w:pPr>
        <w:rPr>
          <w:b/>
          <w:i/>
        </w:rPr>
      </w:pPr>
      <w:r>
        <w:rPr>
          <w:rStyle w:val="CommentReference"/>
        </w:rPr>
        <w:annotationRef/>
      </w:r>
      <w:r>
        <w:rPr>
          <w:b/>
          <w:i/>
        </w:rPr>
        <w:t>6 w’ talking w speakers about the str properties of their language; standard tasks in lang documentation (Tberger handbook, Claire’s…) Feasibility of working w speakers already associated w the LC means they’ve already done some work with linguists, know what to expect… Tie back into future work: gient eh lack of published work on AK, even basic docmn of the language is a valuable contribution.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AFE6F2" w15:done="0"/>
  <w15:commentEx w15:paraId="020B6A9B" w15:done="0"/>
  <w15:commentEx w15:paraId="0D449FAC" w15:done="0"/>
  <w15:commentEx w15:paraId="4B073B40" w15:done="0"/>
  <w15:commentEx w15:paraId="3E0F1342" w15:done="0"/>
  <w15:commentEx w15:paraId="6922D4C3" w15:done="0"/>
  <w15:commentEx w15:paraId="6478513F" w15:done="0"/>
  <w15:commentEx w15:paraId="44F5B3CC" w15:done="0"/>
  <w15:commentEx w15:paraId="32B93167" w15:done="0"/>
  <w15:commentEx w15:paraId="6B3FB2CA" w15:done="0"/>
  <w15:commentEx w15:paraId="56C7A0AB" w15:done="0"/>
  <w15:commentEx w15:paraId="47A346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lips, Joshua">
    <w15:presenceInfo w15:providerId="None" w15:userId="Phillips, Joshu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9"/>
  <w:revisionView w:markup="0"/>
  <w:trackRevision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6A9"/>
    <w:rsid w:val="00045663"/>
    <w:rsid w:val="00062E84"/>
    <w:rsid w:val="000E2CA0"/>
    <w:rsid w:val="000F7419"/>
    <w:rsid w:val="001403E0"/>
    <w:rsid w:val="001706C9"/>
    <w:rsid w:val="00287E36"/>
    <w:rsid w:val="002A3C36"/>
    <w:rsid w:val="002B75BC"/>
    <w:rsid w:val="002D1050"/>
    <w:rsid w:val="00302191"/>
    <w:rsid w:val="00340A30"/>
    <w:rsid w:val="00355C0F"/>
    <w:rsid w:val="003C331A"/>
    <w:rsid w:val="00422D68"/>
    <w:rsid w:val="004732AF"/>
    <w:rsid w:val="0047561B"/>
    <w:rsid w:val="004A483E"/>
    <w:rsid w:val="00546055"/>
    <w:rsid w:val="005B27D5"/>
    <w:rsid w:val="005F71E2"/>
    <w:rsid w:val="00621E8E"/>
    <w:rsid w:val="006264DA"/>
    <w:rsid w:val="0067005C"/>
    <w:rsid w:val="006D1D54"/>
    <w:rsid w:val="006D5ECB"/>
    <w:rsid w:val="007523A3"/>
    <w:rsid w:val="00765044"/>
    <w:rsid w:val="00797A0C"/>
    <w:rsid w:val="007D1568"/>
    <w:rsid w:val="008001AA"/>
    <w:rsid w:val="00855128"/>
    <w:rsid w:val="008846C6"/>
    <w:rsid w:val="008C3E4C"/>
    <w:rsid w:val="00900D81"/>
    <w:rsid w:val="00960520"/>
    <w:rsid w:val="00983DD7"/>
    <w:rsid w:val="009F252E"/>
    <w:rsid w:val="00AB7C4A"/>
    <w:rsid w:val="00AD0B6B"/>
    <w:rsid w:val="00AF2183"/>
    <w:rsid w:val="00B70809"/>
    <w:rsid w:val="00B806FC"/>
    <w:rsid w:val="00BC377B"/>
    <w:rsid w:val="00CA66A9"/>
    <w:rsid w:val="00CE5BC1"/>
    <w:rsid w:val="00CF201E"/>
    <w:rsid w:val="00D10718"/>
    <w:rsid w:val="00D460BE"/>
    <w:rsid w:val="00DD7A23"/>
    <w:rsid w:val="00E06CE1"/>
    <w:rsid w:val="00E45C20"/>
    <w:rsid w:val="00E96EC0"/>
    <w:rsid w:val="00EE138C"/>
    <w:rsid w:val="00F308F5"/>
    <w:rsid w:val="00F312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64B6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F7419"/>
    <w:rPr>
      <w:sz w:val="18"/>
      <w:szCs w:val="18"/>
    </w:rPr>
  </w:style>
  <w:style w:type="paragraph" w:styleId="CommentText">
    <w:name w:val="annotation text"/>
    <w:basedOn w:val="Normal"/>
    <w:link w:val="CommentTextChar"/>
    <w:uiPriority w:val="99"/>
    <w:semiHidden/>
    <w:unhideWhenUsed/>
    <w:rsid w:val="000F7419"/>
  </w:style>
  <w:style w:type="character" w:customStyle="1" w:styleId="CommentTextChar">
    <w:name w:val="Comment Text Char"/>
    <w:basedOn w:val="DefaultParagraphFont"/>
    <w:link w:val="CommentText"/>
    <w:uiPriority w:val="99"/>
    <w:semiHidden/>
    <w:rsid w:val="000F7419"/>
  </w:style>
  <w:style w:type="paragraph" w:styleId="CommentSubject">
    <w:name w:val="annotation subject"/>
    <w:basedOn w:val="CommentText"/>
    <w:next w:val="CommentText"/>
    <w:link w:val="CommentSubjectChar"/>
    <w:uiPriority w:val="99"/>
    <w:semiHidden/>
    <w:unhideWhenUsed/>
    <w:rsid w:val="000F7419"/>
    <w:rPr>
      <w:b/>
      <w:bCs/>
      <w:sz w:val="20"/>
      <w:szCs w:val="20"/>
    </w:rPr>
  </w:style>
  <w:style w:type="character" w:customStyle="1" w:styleId="CommentSubjectChar">
    <w:name w:val="Comment Subject Char"/>
    <w:basedOn w:val="CommentTextChar"/>
    <w:link w:val="CommentSubject"/>
    <w:uiPriority w:val="99"/>
    <w:semiHidden/>
    <w:rsid w:val="000F7419"/>
    <w:rPr>
      <w:b/>
      <w:bCs/>
      <w:sz w:val="20"/>
      <w:szCs w:val="20"/>
    </w:rPr>
  </w:style>
  <w:style w:type="paragraph" w:styleId="BalloonText">
    <w:name w:val="Balloon Text"/>
    <w:basedOn w:val="Normal"/>
    <w:link w:val="BalloonTextChar"/>
    <w:uiPriority w:val="99"/>
    <w:semiHidden/>
    <w:unhideWhenUsed/>
    <w:rsid w:val="000F74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7419"/>
    <w:rPr>
      <w:rFonts w:ascii="Lucida Grande" w:hAnsi="Lucida Grande" w:cs="Lucida Grande"/>
      <w:sz w:val="18"/>
      <w:szCs w:val="18"/>
    </w:rPr>
  </w:style>
  <w:style w:type="paragraph" w:styleId="Revision">
    <w:name w:val="Revision"/>
    <w:hidden/>
    <w:uiPriority w:val="99"/>
    <w:semiHidden/>
    <w:rsid w:val="00765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1026</Words>
  <Characters>5852</Characters>
  <Application>Microsoft Macintosh Word</Application>
  <DocSecurity>0</DocSecurity>
  <Lines>48</Lines>
  <Paragraphs>13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Macmillan Center Pre-Dissertation Grant</vt:lpstr>
      <vt:lpstr>application </vt:lpstr>
      <vt:lpstr>Josh Phillips</vt:lpstr>
      <vt:lpstr>Exploring Australian Kriol </vt:lpstr>
      <vt:lpstr>Selected References</vt:lpstr>
      <vt:lpstr>Bowern, C. (2015). Linguistic Fieldwork: A Practical Guide (2nd ed.): Palgrave M</vt:lpstr>
    </vt:vector>
  </TitlesOfParts>
  <Company>Yale University</Company>
  <LinksUpToDate>false</LinksUpToDate>
  <CharactersWithSpaces>6865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 Joshua</dc:creator>
  <cp:keywords/>
  <dc:description/>
  <cp:lastModifiedBy>Phillips, Joshua</cp:lastModifiedBy>
  <cp:revision>10</cp:revision>
  <dcterms:created xsi:type="dcterms:W3CDTF">2016-02-22T15:25:00Z</dcterms:created>
  <dcterms:modified xsi:type="dcterms:W3CDTF">2016-02-23T02:55:00Z</dcterms:modified>
</cp:coreProperties>
</file>